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B4E83" w14:textId="2C859FFB" w:rsidR="001B3C89" w:rsidRPr="002211CB" w:rsidRDefault="0056254E" w:rsidP="00775CD8">
      <w:pPr>
        <w:spacing w:line="480" w:lineRule="auto"/>
        <w:jc w:val="center"/>
        <w:rPr>
          <w:rFonts w:ascii="Times New Roman" w:hAnsi="Times New Roman" w:cs="Times New Roman"/>
          <w:b/>
          <w:bCs/>
          <w:sz w:val="24"/>
          <w:szCs w:val="24"/>
        </w:rPr>
      </w:pPr>
      <w:r w:rsidRPr="002211CB">
        <w:rPr>
          <w:rFonts w:ascii="Times New Roman" w:hAnsi="Times New Roman" w:cs="Times New Roman"/>
          <w:b/>
          <w:bCs/>
          <w:sz w:val="24"/>
          <w:szCs w:val="24"/>
        </w:rPr>
        <w:t>A Conditional Variance Approach to Commodity ETF Tracking Error</w:t>
      </w:r>
    </w:p>
    <w:p w14:paraId="6DBB3558" w14:textId="44A36A75" w:rsidR="00C45487" w:rsidRDefault="0056254E"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There is numerous empirical support for the diversifying benefits of commodities within a portfolio</w:t>
      </w:r>
      <w:r w:rsidR="00A45C4E">
        <w:rPr>
          <w:rFonts w:ascii="Times New Roman" w:hAnsi="Times New Roman" w:cs="Times New Roman"/>
          <w:sz w:val="24"/>
          <w:szCs w:val="24"/>
        </w:rPr>
        <w:t xml:space="preserve"> (e.g. Anson 1999, Belousova and </w:t>
      </w:r>
      <w:proofErr w:type="spellStart"/>
      <w:r w:rsidR="00A45C4E">
        <w:rPr>
          <w:rFonts w:ascii="Times New Roman" w:hAnsi="Times New Roman" w:cs="Times New Roman"/>
          <w:sz w:val="24"/>
          <w:szCs w:val="24"/>
        </w:rPr>
        <w:t>Dorfleitner</w:t>
      </w:r>
      <w:proofErr w:type="spellEnd"/>
      <w:r w:rsidR="00A45C4E">
        <w:rPr>
          <w:rFonts w:ascii="Times New Roman" w:hAnsi="Times New Roman" w:cs="Times New Roman"/>
          <w:sz w:val="24"/>
          <w:szCs w:val="24"/>
        </w:rPr>
        <w:t xml:space="preserve"> 2012, Bodie 1983) </w:t>
      </w:r>
      <w:r w:rsidR="00C45487">
        <w:rPr>
          <w:rFonts w:ascii="Times New Roman" w:hAnsi="Times New Roman" w:cs="Times New Roman"/>
          <w:sz w:val="24"/>
          <w:szCs w:val="24"/>
        </w:rPr>
        <w:t>but historically only sophisticated investors have been able to take advantage of this. C</w:t>
      </w:r>
      <w:r w:rsidRPr="002211CB">
        <w:rPr>
          <w:rFonts w:ascii="Times New Roman" w:hAnsi="Times New Roman" w:cs="Times New Roman"/>
          <w:sz w:val="24"/>
          <w:szCs w:val="24"/>
        </w:rPr>
        <w:t>ommodity-backed ETFs allow retail investors to gain commodities exposure without being subject to unforecastable cash flows in the form of margin calls, the relatively large size of future’s contracts, and “rolling” a contract forward upon expiration. These benefits make commodity-backed ETFs and other commodity-based Exchange Traded Products (ETPs) a growing segment both in terms of product offerings and dollars invested</w:t>
      </w:r>
      <w:r w:rsidR="00A45C4E">
        <w:rPr>
          <w:rFonts w:ascii="Times New Roman" w:hAnsi="Times New Roman" w:cs="Times New Roman"/>
          <w:sz w:val="24"/>
          <w:szCs w:val="24"/>
        </w:rPr>
        <w:t xml:space="preserve">. </w:t>
      </w:r>
      <w:r w:rsidR="00A45C4E">
        <w:rPr>
          <w:rFonts w:ascii="Times New Roman" w:hAnsi="Times New Roman" w:cs="Times New Roman"/>
          <w:sz w:val="24"/>
          <w:szCs w:val="24"/>
        </w:rPr>
        <w:t>As of November 8, 2020, the ten largest commodity ETFs have over $135 billion dollars under management.</w:t>
      </w:r>
      <w:r w:rsidR="00775CD8">
        <w:rPr>
          <w:rStyle w:val="FootnoteReference"/>
          <w:rFonts w:ascii="Times New Roman" w:hAnsi="Times New Roman" w:cs="Times New Roman"/>
          <w:sz w:val="24"/>
          <w:szCs w:val="24"/>
        </w:rPr>
        <w:footnoteReference w:id="1"/>
      </w:r>
    </w:p>
    <w:p w14:paraId="747465B0" w14:textId="6C33C509" w:rsidR="00C45487" w:rsidRDefault="000740A7"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A major concern of ETP investors is tracking error</w:t>
      </w:r>
      <w:r w:rsidR="00C45487">
        <w:rPr>
          <w:rFonts w:ascii="Times New Roman" w:hAnsi="Times New Roman" w:cs="Times New Roman"/>
          <w:sz w:val="24"/>
          <w:szCs w:val="24"/>
        </w:rPr>
        <w:t xml:space="preserve"> between the ETP and the underlying assets or target exposure. </w:t>
      </w:r>
      <w:r w:rsidRPr="002211CB">
        <w:rPr>
          <w:rFonts w:ascii="Times New Roman" w:hAnsi="Times New Roman" w:cs="Times New Roman"/>
          <w:sz w:val="24"/>
          <w:szCs w:val="24"/>
        </w:rPr>
        <w:t>Tracking error is a form of uncompensated risk and if sufficiently large, can have significant adverse effects on a portfolio</w:t>
      </w:r>
      <w:r w:rsidR="00C45487">
        <w:rPr>
          <w:rFonts w:ascii="Times New Roman" w:hAnsi="Times New Roman" w:cs="Times New Roman"/>
          <w:sz w:val="24"/>
          <w:szCs w:val="24"/>
        </w:rPr>
        <w:t>. While t</w:t>
      </w:r>
      <w:r w:rsidR="0056254E" w:rsidRPr="00C45487">
        <w:rPr>
          <w:rFonts w:ascii="Times New Roman" w:hAnsi="Times New Roman" w:cs="Times New Roman"/>
          <w:sz w:val="24"/>
          <w:szCs w:val="24"/>
        </w:rPr>
        <w:t>racking error</w:t>
      </w:r>
      <w:r w:rsidR="0056254E" w:rsidRPr="002211CB">
        <w:rPr>
          <w:rFonts w:ascii="Times New Roman" w:hAnsi="Times New Roman" w:cs="Times New Roman"/>
          <w:i/>
          <w:iCs/>
          <w:sz w:val="24"/>
          <w:szCs w:val="24"/>
        </w:rPr>
        <w:t xml:space="preserve"> </w:t>
      </w:r>
      <w:r w:rsidR="0056254E" w:rsidRPr="002211CB">
        <w:rPr>
          <w:rFonts w:ascii="Times New Roman" w:hAnsi="Times New Roman" w:cs="Times New Roman"/>
          <w:sz w:val="24"/>
          <w:szCs w:val="24"/>
        </w:rPr>
        <w:t xml:space="preserve">has been studied extensively in equity </w:t>
      </w:r>
      <w:r w:rsidR="0056254E" w:rsidRPr="00D712DA">
        <w:rPr>
          <w:rFonts w:ascii="Times New Roman" w:hAnsi="Times New Roman" w:cs="Times New Roman"/>
          <w:sz w:val="24"/>
          <w:szCs w:val="24"/>
        </w:rPr>
        <w:t>ETFs, the recent dislocation in bond ETFs</w:t>
      </w:r>
      <w:r w:rsidR="00D712DA" w:rsidRPr="00D712DA">
        <w:rPr>
          <w:rStyle w:val="FootnoteReference"/>
          <w:rFonts w:ascii="Times New Roman" w:hAnsi="Times New Roman" w:cs="Times New Roman"/>
          <w:sz w:val="24"/>
          <w:szCs w:val="24"/>
        </w:rPr>
        <w:footnoteReference w:id="2"/>
      </w:r>
      <w:r w:rsidR="0056254E" w:rsidRPr="00D712DA">
        <w:rPr>
          <w:rFonts w:ascii="Times New Roman" w:hAnsi="Times New Roman" w:cs="Times New Roman"/>
          <w:sz w:val="24"/>
          <w:szCs w:val="24"/>
        </w:rPr>
        <w:t xml:space="preserve">, as well as the historic volatility around </w:t>
      </w:r>
      <w:r w:rsidR="00BA52A7" w:rsidRPr="00D712DA">
        <w:rPr>
          <w:rFonts w:ascii="Times New Roman" w:hAnsi="Times New Roman" w:cs="Times New Roman"/>
          <w:sz w:val="24"/>
          <w:szCs w:val="24"/>
        </w:rPr>
        <w:t>the United States Oil Fund (USO)</w:t>
      </w:r>
      <w:r w:rsidR="00D712DA" w:rsidRPr="00D712DA">
        <w:rPr>
          <w:rStyle w:val="FootnoteReference"/>
          <w:rFonts w:ascii="Times New Roman" w:hAnsi="Times New Roman" w:cs="Times New Roman"/>
          <w:sz w:val="24"/>
          <w:szCs w:val="24"/>
        </w:rPr>
        <w:footnoteReference w:id="3"/>
      </w:r>
      <w:r w:rsidR="00BA52A7" w:rsidRPr="00D712DA">
        <w:rPr>
          <w:rFonts w:ascii="Times New Roman" w:hAnsi="Times New Roman" w:cs="Times New Roman"/>
          <w:sz w:val="24"/>
          <w:szCs w:val="24"/>
        </w:rPr>
        <w:t>, has</w:t>
      </w:r>
      <w:r w:rsidR="00BA52A7" w:rsidRPr="002211CB">
        <w:rPr>
          <w:rFonts w:ascii="Times New Roman" w:hAnsi="Times New Roman" w:cs="Times New Roman"/>
          <w:sz w:val="24"/>
          <w:szCs w:val="24"/>
        </w:rPr>
        <w:t xml:space="preserve"> highlighted the need for further research in other asset classes. </w:t>
      </w:r>
    </w:p>
    <w:p w14:paraId="6AA325C1" w14:textId="639DC0B5" w:rsidR="00D31A1E" w:rsidRDefault="00A45C4E" w:rsidP="00775C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multiple definitions of tracking error, but it </w:t>
      </w:r>
      <w:r w:rsidR="00D31A1E" w:rsidRPr="002211CB">
        <w:rPr>
          <w:rFonts w:ascii="Times New Roman" w:hAnsi="Times New Roman" w:cs="Times New Roman"/>
          <w:sz w:val="24"/>
          <w:szCs w:val="24"/>
        </w:rPr>
        <w:t xml:space="preserve">is </w:t>
      </w:r>
      <w:r>
        <w:rPr>
          <w:rFonts w:ascii="Times New Roman" w:hAnsi="Times New Roman" w:cs="Times New Roman"/>
          <w:sz w:val="24"/>
          <w:szCs w:val="24"/>
        </w:rPr>
        <w:t xml:space="preserve">often </w:t>
      </w:r>
      <w:r w:rsidR="00D31A1E" w:rsidRPr="002211CB">
        <w:rPr>
          <w:rFonts w:ascii="Times New Roman" w:hAnsi="Times New Roman" w:cs="Times New Roman"/>
          <w:sz w:val="24"/>
          <w:szCs w:val="24"/>
        </w:rPr>
        <w:t xml:space="preserve">defined as the difference in returns between ETF price and Net Asset Value (NAV.) </w:t>
      </w:r>
      <w:r>
        <w:rPr>
          <w:rFonts w:ascii="Times New Roman" w:hAnsi="Times New Roman" w:cs="Times New Roman"/>
          <w:sz w:val="24"/>
          <w:szCs w:val="24"/>
        </w:rPr>
        <w:t xml:space="preserve">As Davidson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point out </w:t>
      </w:r>
      <w:r w:rsidR="00D31A1E">
        <w:rPr>
          <w:rFonts w:ascii="Times New Roman" w:hAnsi="Times New Roman" w:cs="Times New Roman"/>
          <w:sz w:val="24"/>
          <w:szCs w:val="24"/>
        </w:rPr>
        <w:t xml:space="preserve">definition is not sufficient, </w:t>
      </w:r>
      <w:r w:rsidR="00D31A1E" w:rsidRPr="002211CB">
        <w:rPr>
          <w:rFonts w:ascii="Times New Roman" w:hAnsi="Times New Roman" w:cs="Times New Roman"/>
          <w:sz w:val="24"/>
          <w:szCs w:val="24"/>
        </w:rPr>
        <w:t xml:space="preserve">as NAV can differ substantially from the </w:t>
      </w:r>
      <w:r w:rsidR="001F2F9D">
        <w:rPr>
          <w:rFonts w:ascii="Times New Roman" w:hAnsi="Times New Roman" w:cs="Times New Roman"/>
          <w:sz w:val="24"/>
          <w:szCs w:val="24"/>
        </w:rPr>
        <w:t xml:space="preserve">benchmark or </w:t>
      </w:r>
      <w:r w:rsidR="00D31A1E" w:rsidRPr="002211CB">
        <w:rPr>
          <w:rFonts w:ascii="Times New Roman" w:hAnsi="Times New Roman" w:cs="Times New Roman"/>
          <w:sz w:val="24"/>
          <w:szCs w:val="24"/>
        </w:rPr>
        <w:t xml:space="preserve">stated investment goals of the fund, as is apparent in earlier research on equity ETFs. </w:t>
      </w:r>
      <w:r>
        <w:rPr>
          <w:rFonts w:ascii="Times New Roman" w:hAnsi="Times New Roman" w:cs="Times New Roman"/>
          <w:sz w:val="24"/>
          <w:szCs w:val="24"/>
        </w:rPr>
        <w:t xml:space="preserve">(Davidson </w:t>
      </w:r>
      <w:r>
        <w:rPr>
          <w:rFonts w:ascii="Times New Roman" w:hAnsi="Times New Roman" w:cs="Times New Roman"/>
          <w:i/>
          <w:iCs/>
          <w:sz w:val="24"/>
          <w:szCs w:val="24"/>
        </w:rPr>
        <w:t>et al.</w:t>
      </w:r>
      <w:r>
        <w:rPr>
          <w:rFonts w:ascii="Times New Roman" w:hAnsi="Times New Roman" w:cs="Times New Roman"/>
          <w:sz w:val="24"/>
          <w:szCs w:val="24"/>
        </w:rPr>
        <w:t xml:space="preserve"> 2013, Blume and Edelen 2004) Unlike other ETPs, the ETFs we study do not track in index, but instead a basket of futures contracts. </w:t>
      </w:r>
      <w:r w:rsidR="00D31A1E" w:rsidRPr="002211CB">
        <w:rPr>
          <w:rFonts w:ascii="Times New Roman" w:hAnsi="Times New Roman" w:cs="Times New Roman"/>
          <w:sz w:val="24"/>
          <w:szCs w:val="24"/>
        </w:rPr>
        <w:t xml:space="preserve">Using the stated target </w:t>
      </w:r>
      <w:r>
        <w:rPr>
          <w:rFonts w:ascii="Times New Roman" w:hAnsi="Times New Roman" w:cs="Times New Roman"/>
          <w:sz w:val="24"/>
          <w:szCs w:val="24"/>
        </w:rPr>
        <w:t>weightings</w:t>
      </w:r>
      <w:r w:rsidR="00D31A1E" w:rsidRPr="002211CB">
        <w:rPr>
          <w:rFonts w:ascii="Times New Roman" w:hAnsi="Times New Roman" w:cs="Times New Roman"/>
          <w:sz w:val="24"/>
          <w:szCs w:val="24"/>
        </w:rPr>
        <w:t xml:space="preserve"> of the ETF and the roll schedule, we </w:t>
      </w:r>
      <w:r w:rsidR="00D31A1E" w:rsidRPr="002211CB">
        <w:rPr>
          <w:rFonts w:ascii="Times New Roman" w:hAnsi="Times New Roman" w:cs="Times New Roman"/>
          <w:sz w:val="24"/>
          <w:szCs w:val="24"/>
        </w:rPr>
        <w:lastRenderedPageBreak/>
        <w:t xml:space="preserve">construct </w:t>
      </w:r>
      <w:r>
        <w:rPr>
          <w:rFonts w:ascii="Times New Roman" w:hAnsi="Times New Roman" w:cs="Times New Roman"/>
          <w:sz w:val="24"/>
          <w:szCs w:val="24"/>
        </w:rPr>
        <w:t xml:space="preserve">benchmark </w:t>
      </w:r>
      <w:r w:rsidR="00D31A1E" w:rsidRPr="002211CB">
        <w:rPr>
          <w:rFonts w:ascii="Times New Roman" w:hAnsi="Times New Roman" w:cs="Times New Roman"/>
          <w:sz w:val="24"/>
          <w:szCs w:val="24"/>
        </w:rPr>
        <w:t>asset baskets for the ETF using future’s data</w:t>
      </w:r>
      <w:r w:rsidR="00D31A1E">
        <w:rPr>
          <w:rFonts w:ascii="Times New Roman" w:hAnsi="Times New Roman" w:cs="Times New Roman"/>
          <w:sz w:val="24"/>
          <w:szCs w:val="24"/>
        </w:rPr>
        <w:t xml:space="preserve">. </w:t>
      </w:r>
      <w:del w:id="0" w:author="Hassman, Colburn" w:date="2020-11-08T16:50:00Z">
        <w:r w:rsidR="00D31A1E" w:rsidRPr="002211CB" w:rsidDel="00C45487">
          <w:rPr>
            <w:rFonts w:ascii="Times New Roman" w:hAnsi="Times New Roman" w:cs="Times New Roman"/>
            <w:sz w:val="24"/>
            <w:szCs w:val="24"/>
          </w:rPr>
          <w:delText xml:space="preserve">Multiple equity and bond ETP tracking error studies recreate the target asset basket, </w:delText>
        </w:r>
        <w:r w:rsidR="00D31A1E" w:rsidRPr="002211CB" w:rsidDel="00C45487">
          <w:rPr>
            <w:rFonts w:ascii="Times New Roman" w:hAnsi="Times New Roman" w:cs="Times New Roman"/>
            <w:sz w:val="24"/>
            <w:szCs w:val="24"/>
            <w:highlight w:val="yellow"/>
          </w:rPr>
          <w:delText>[cite]</w:delText>
        </w:r>
        <w:r w:rsidR="00D31A1E" w:rsidRPr="002211CB" w:rsidDel="00C45487">
          <w:rPr>
            <w:rFonts w:ascii="Times New Roman" w:hAnsi="Times New Roman" w:cs="Times New Roman"/>
            <w:sz w:val="24"/>
            <w:szCs w:val="24"/>
          </w:rPr>
          <w:delText xml:space="preserve"> but few commodity studies do so, possibly because of the difficulty in rolling expiring contracts. </w:delText>
        </w:r>
      </w:del>
    </w:p>
    <w:p w14:paraId="69F1A915" w14:textId="3ED7B6EB" w:rsidR="000740A7" w:rsidRPr="002211CB" w:rsidRDefault="000740A7"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 xml:space="preserve">Previous research identify multiple aspects which influence </w:t>
      </w:r>
      <w:r w:rsidR="00C45487">
        <w:rPr>
          <w:rFonts w:ascii="Times New Roman" w:hAnsi="Times New Roman" w:cs="Times New Roman"/>
          <w:sz w:val="24"/>
          <w:szCs w:val="24"/>
        </w:rPr>
        <w:t xml:space="preserve">the </w:t>
      </w:r>
      <w:r w:rsidRPr="002211CB">
        <w:rPr>
          <w:rFonts w:ascii="Times New Roman" w:hAnsi="Times New Roman" w:cs="Times New Roman"/>
          <w:sz w:val="24"/>
          <w:szCs w:val="24"/>
        </w:rPr>
        <w:t>average tracking error in commodity ETPs, such as whether the ETP tracks a single or basket of commodities, the replication method employed, or the issuer.</w:t>
      </w:r>
      <w:r w:rsidR="001D492F">
        <w:rPr>
          <w:rFonts w:ascii="Times New Roman" w:hAnsi="Times New Roman" w:cs="Times New Roman"/>
          <w:sz w:val="24"/>
          <w:szCs w:val="24"/>
        </w:rPr>
        <w:t xml:space="preserve"> </w:t>
      </w:r>
      <w:r w:rsidR="00A45C4E">
        <w:rPr>
          <w:rFonts w:ascii="Times New Roman" w:hAnsi="Times New Roman" w:cs="Times New Roman"/>
          <w:sz w:val="24"/>
          <w:szCs w:val="24"/>
        </w:rPr>
        <w:t>(</w:t>
      </w:r>
      <w:r w:rsidR="00775CD8">
        <w:rPr>
          <w:rFonts w:ascii="Times New Roman" w:hAnsi="Times New Roman" w:cs="Times New Roman"/>
          <w:sz w:val="24"/>
          <w:szCs w:val="24"/>
        </w:rPr>
        <w:t xml:space="preserve">e.g. </w:t>
      </w:r>
      <w:proofErr w:type="spellStart"/>
      <w:r w:rsidR="00775CD8">
        <w:rPr>
          <w:rFonts w:ascii="Times New Roman" w:hAnsi="Times New Roman" w:cs="Times New Roman"/>
          <w:sz w:val="24"/>
          <w:szCs w:val="24"/>
        </w:rPr>
        <w:t>Dorfleitner</w:t>
      </w:r>
      <w:proofErr w:type="spellEnd"/>
      <w:r w:rsidR="00775CD8">
        <w:rPr>
          <w:rFonts w:ascii="Times New Roman" w:hAnsi="Times New Roman" w:cs="Times New Roman"/>
          <w:sz w:val="24"/>
          <w:szCs w:val="24"/>
        </w:rPr>
        <w:t xml:space="preserve"> </w:t>
      </w:r>
      <w:r w:rsidR="00775CD8">
        <w:rPr>
          <w:rFonts w:ascii="Times New Roman" w:hAnsi="Times New Roman" w:cs="Times New Roman"/>
          <w:i/>
          <w:iCs/>
          <w:sz w:val="24"/>
          <w:szCs w:val="24"/>
        </w:rPr>
        <w:t xml:space="preserve">et al. </w:t>
      </w:r>
      <w:r w:rsidR="00775CD8">
        <w:rPr>
          <w:rFonts w:ascii="Times New Roman" w:hAnsi="Times New Roman" w:cs="Times New Roman"/>
          <w:sz w:val="24"/>
          <w:szCs w:val="24"/>
        </w:rPr>
        <w:t xml:space="preserve">2016, de Sousa 2014) </w:t>
      </w:r>
      <w:r w:rsidR="00A45C4E">
        <w:rPr>
          <w:rFonts w:ascii="Times New Roman" w:hAnsi="Times New Roman" w:cs="Times New Roman"/>
          <w:sz w:val="24"/>
          <w:szCs w:val="24"/>
        </w:rPr>
        <w:t xml:space="preserve">The focus </w:t>
      </w:r>
      <w:r w:rsidR="001D492F">
        <w:rPr>
          <w:rFonts w:ascii="Times New Roman" w:hAnsi="Times New Roman" w:cs="Times New Roman"/>
          <w:sz w:val="24"/>
          <w:szCs w:val="24"/>
        </w:rPr>
        <w:t>on averages provides useful information for investors, but</w:t>
      </w:r>
      <w:r w:rsidRPr="002211CB">
        <w:rPr>
          <w:rFonts w:ascii="Times New Roman" w:hAnsi="Times New Roman" w:cs="Times New Roman"/>
          <w:sz w:val="24"/>
          <w:szCs w:val="24"/>
        </w:rPr>
        <w:t xml:space="preserve"> </w:t>
      </w:r>
      <w:r w:rsidR="00A45C4E">
        <w:rPr>
          <w:rFonts w:ascii="Times New Roman" w:hAnsi="Times New Roman" w:cs="Times New Roman"/>
          <w:sz w:val="24"/>
          <w:szCs w:val="24"/>
        </w:rPr>
        <w:t>as many papers conclude;(</w:t>
      </w:r>
      <w:r w:rsidR="00775CD8" w:rsidRPr="00775CD8">
        <w:t xml:space="preserve"> </w:t>
      </w:r>
      <w:proofErr w:type="spellStart"/>
      <w:r w:rsidR="00775CD8" w:rsidRPr="00775CD8">
        <w:rPr>
          <w:rFonts w:ascii="Times New Roman" w:hAnsi="Times New Roman" w:cs="Times New Roman"/>
          <w:sz w:val="24"/>
          <w:szCs w:val="24"/>
        </w:rPr>
        <w:t>Bialkowski</w:t>
      </w:r>
      <w:proofErr w:type="spellEnd"/>
      <w:r w:rsidR="00775CD8">
        <w:rPr>
          <w:rFonts w:ascii="Times New Roman" w:hAnsi="Times New Roman" w:cs="Times New Roman"/>
          <w:sz w:val="24"/>
          <w:szCs w:val="24"/>
        </w:rPr>
        <w:t xml:space="preserve"> </w:t>
      </w:r>
      <w:r w:rsidR="00775CD8">
        <w:rPr>
          <w:rFonts w:ascii="Times New Roman" w:hAnsi="Times New Roman" w:cs="Times New Roman"/>
          <w:i/>
          <w:iCs/>
          <w:sz w:val="24"/>
          <w:szCs w:val="24"/>
        </w:rPr>
        <w:t xml:space="preserve">et al. </w:t>
      </w:r>
      <w:r w:rsidR="00775CD8">
        <w:rPr>
          <w:rFonts w:ascii="Times New Roman" w:hAnsi="Times New Roman" w:cs="Times New Roman"/>
          <w:sz w:val="24"/>
          <w:szCs w:val="24"/>
        </w:rPr>
        <w:t>2018,</w:t>
      </w:r>
      <w:r w:rsidR="00A45C4E">
        <w:rPr>
          <w:rFonts w:ascii="Times New Roman" w:hAnsi="Times New Roman" w:cs="Times New Roman"/>
          <w:sz w:val="24"/>
          <w:szCs w:val="24"/>
        </w:rPr>
        <w:t xml:space="preserve"> </w:t>
      </w:r>
      <w:r w:rsidR="00775CD8">
        <w:rPr>
          <w:rFonts w:ascii="Times New Roman" w:hAnsi="Times New Roman" w:cs="Times New Roman"/>
          <w:sz w:val="24"/>
          <w:szCs w:val="24"/>
        </w:rPr>
        <w:t>Ramos 2015</w:t>
      </w:r>
      <w:r w:rsidR="00A45C4E">
        <w:rPr>
          <w:rFonts w:ascii="Times New Roman" w:hAnsi="Times New Roman" w:cs="Times New Roman"/>
          <w:sz w:val="24"/>
          <w:szCs w:val="24"/>
        </w:rPr>
        <w:t>, Davidson</w:t>
      </w:r>
      <w:r w:rsidR="00775CD8">
        <w:rPr>
          <w:rFonts w:ascii="Times New Roman" w:hAnsi="Times New Roman" w:cs="Times New Roman"/>
          <w:sz w:val="24"/>
          <w:szCs w:val="24"/>
        </w:rPr>
        <w:t xml:space="preserve"> </w:t>
      </w:r>
      <w:r w:rsidR="00775CD8">
        <w:rPr>
          <w:rFonts w:ascii="Times New Roman" w:hAnsi="Times New Roman" w:cs="Times New Roman"/>
          <w:i/>
          <w:iCs/>
          <w:sz w:val="24"/>
          <w:szCs w:val="24"/>
        </w:rPr>
        <w:t xml:space="preserve">et al. </w:t>
      </w:r>
      <w:r w:rsidR="00775CD8">
        <w:rPr>
          <w:rFonts w:ascii="Times New Roman" w:hAnsi="Times New Roman" w:cs="Times New Roman"/>
          <w:sz w:val="24"/>
          <w:szCs w:val="24"/>
        </w:rPr>
        <w:t>2013</w:t>
      </w:r>
      <w:r w:rsidR="00A45C4E">
        <w:rPr>
          <w:rFonts w:ascii="Times New Roman" w:hAnsi="Times New Roman" w:cs="Times New Roman"/>
          <w:sz w:val="24"/>
          <w:szCs w:val="24"/>
        </w:rPr>
        <w:t>)</w:t>
      </w:r>
      <w:r w:rsidRPr="002211CB">
        <w:rPr>
          <w:rFonts w:ascii="Times New Roman" w:hAnsi="Times New Roman" w:cs="Times New Roman"/>
          <w:sz w:val="24"/>
          <w:szCs w:val="24"/>
        </w:rPr>
        <w:t xml:space="preserve"> tracking error varies significantly over time. </w:t>
      </w:r>
      <w:r w:rsidR="001D492F">
        <w:rPr>
          <w:rFonts w:ascii="Times New Roman" w:hAnsi="Times New Roman" w:cs="Times New Roman"/>
          <w:sz w:val="24"/>
          <w:szCs w:val="24"/>
        </w:rPr>
        <w:t xml:space="preserve">The methodology we propose includes factors which may on average increase tracking error, but also </w:t>
      </w:r>
      <w:r w:rsidR="00A45C4E">
        <w:rPr>
          <w:rFonts w:ascii="Times New Roman" w:hAnsi="Times New Roman" w:cs="Times New Roman"/>
          <w:sz w:val="24"/>
          <w:szCs w:val="24"/>
        </w:rPr>
        <w:t xml:space="preserve">considers </w:t>
      </w:r>
      <w:r w:rsidR="001D492F">
        <w:rPr>
          <w:rFonts w:ascii="Times New Roman" w:hAnsi="Times New Roman" w:cs="Times New Roman"/>
          <w:sz w:val="24"/>
          <w:szCs w:val="24"/>
        </w:rPr>
        <w:t>the time varying nature of both the average tracking error and the variance of the tracking error.</w:t>
      </w:r>
    </w:p>
    <w:p w14:paraId="1D572F29" w14:textId="718BE3A0" w:rsidR="0056254E" w:rsidRPr="002211CB" w:rsidRDefault="000740A7"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We employ the standard OLS procedure developed by</w:t>
      </w:r>
      <w:r w:rsidR="00775CD8">
        <w:rPr>
          <w:rFonts w:ascii="Times New Roman" w:hAnsi="Times New Roman" w:cs="Times New Roman"/>
          <w:sz w:val="24"/>
          <w:szCs w:val="24"/>
        </w:rPr>
        <w:t xml:space="preserve"> Mincer and </w:t>
      </w:r>
      <w:proofErr w:type="spellStart"/>
      <w:r w:rsidR="00775CD8">
        <w:rPr>
          <w:rFonts w:ascii="Times New Roman" w:hAnsi="Times New Roman" w:cs="Times New Roman"/>
          <w:sz w:val="24"/>
          <w:szCs w:val="24"/>
        </w:rPr>
        <w:t>Zarnowitz</w:t>
      </w:r>
      <w:proofErr w:type="spellEnd"/>
      <w:r w:rsidR="00775CD8">
        <w:rPr>
          <w:rFonts w:ascii="Times New Roman" w:hAnsi="Times New Roman" w:cs="Times New Roman"/>
          <w:sz w:val="24"/>
          <w:szCs w:val="24"/>
        </w:rPr>
        <w:t xml:space="preserve"> (1969) in the context of analyzing forecast performance. This procedure is </w:t>
      </w:r>
      <w:r w:rsidRPr="002211CB">
        <w:rPr>
          <w:rFonts w:ascii="Times New Roman" w:hAnsi="Times New Roman" w:cs="Times New Roman"/>
          <w:sz w:val="24"/>
          <w:szCs w:val="24"/>
        </w:rPr>
        <w:t>commonly</w:t>
      </w:r>
      <w:r w:rsidR="00775CD8">
        <w:rPr>
          <w:rFonts w:ascii="Times New Roman" w:hAnsi="Times New Roman" w:cs="Times New Roman"/>
          <w:sz w:val="24"/>
          <w:szCs w:val="24"/>
        </w:rPr>
        <w:t xml:space="preserve"> used</w:t>
      </w:r>
      <w:r w:rsidRPr="002211CB">
        <w:rPr>
          <w:rFonts w:ascii="Times New Roman" w:hAnsi="Times New Roman" w:cs="Times New Roman"/>
          <w:sz w:val="24"/>
          <w:szCs w:val="24"/>
        </w:rPr>
        <w:t xml:space="preserve"> throughout the literature</w:t>
      </w:r>
      <w:r w:rsidR="00A45C4E">
        <w:rPr>
          <w:rFonts w:ascii="Times New Roman" w:hAnsi="Times New Roman" w:cs="Times New Roman"/>
          <w:sz w:val="24"/>
          <w:szCs w:val="24"/>
        </w:rPr>
        <w:t xml:space="preserve"> </w:t>
      </w:r>
      <w:r w:rsidRPr="002211CB">
        <w:rPr>
          <w:rFonts w:ascii="Times New Roman" w:hAnsi="Times New Roman" w:cs="Times New Roman"/>
          <w:sz w:val="24"/>
          <w:szCs w:val="24"/>
        </w:rPr>
        <w:t>to investigate systematic bias in returns between the ETF and the asset basket. Having fit the model, we investigate the residuals: the non-systematic tracking error</w:t>
      </w:r>
      <w:r w:rsidR="00775CD8">
        <w:rPr>
          <w:rFonts w:ascii="Times New Roman" w:hAnsi="Times New Roman" w:cs="Times New Roman"/>
          <w:sz w:val="24"/>
          <w:szCs w:val="24"/>
        </w:rPr>
        <w:t>,</w:t>
      </w:r>
      <w:r w:rsidRPr="002211CB">
        <w:rPr>
          <w:rFonts w:ascii="Times New Roman" w:hAnsi="Times New Roman" w:cs="Times New Roman"/>
          <w:sz w:val="24"/>
          <w:szCs w:val="24"/>
        </w:rPr>
        <w:t xml:space="preserve"> using a conditional heteroskedastic approach. We find evidence of ARCH effects in the residuals and attempt to explain them using multiple external variables informed by the literature and economic theory. </w:t>
      </w:r>
      <w:r w:rsidR="00C45487" w:rsidRPr="002211CB">
        <w:rPr>
          <w:rFonts w:ascii="Times New Roman" w:hAnsi="Times New Roman" w:cs="Times New Roman"/>
          <w:sz w:val="24"/>
          <w:szCs w:val="24"/>
        </w:rPr>
        <w:t>We explore multiple GARCH model specifications including asymmetric model types.</w:t>
      </w:r>
    </w:p>
    <w:p w14:paraId="2AAD922A" w14:textId="684D3A52" w:rsidR="000740A7" w:rsidRPr="002211CB" w:rsidRDefault="000740A7"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 xml:space="preserve">Preliminary results </w:t>
      </w:r>
      <w:r w:rsidR="002211CB" w:rsidRPr="002211CB">
        <w:rPr>
          <w:rFonts w:ascii="Times New Roman" w:hAnsi="Times New Roman" w:cs="Times New Roman"/>
          <w:sz w:val="24"/>
          <w:szCs w:val="24"/>
        </w:rPr>
        <w:t xml:space="preserve">suggest that several variables have a statistically significant effect on the mean and variation of non-systematic tracking errors. These results may prove useful to investors in understanding the nature and causes of tracking error. </w:t>
      </w:r>
    </w:p>
    <w:p w14:paraId="54C8DE5A" w14:textId="3C5E8759" w:rsidR="00D712DA" w:rsidRDefault="002211CB" w:rsidP="00775CD8">
      <w:pPr>
        <w:spacing w:line="480" w:lineRule="auto"/>
        <w:jc w:val="both"/>
        <w:rPr>
          <w:rFonts w:ascii="Times New Roman" w:hAnsi="Times New Roman" w:cs="Times New Roman"/>
          <w:sz w:val="24"/>
          <w:szCs w:val="24"/>
        </w:rPr>
      </w:pPr>
      <w:r w:rsidRPr="002211CB">
        <w:rPr>
          <w:rFonts w:ascii="Times New Roman" w:hAnsi="Times New Roman" w:cs="Times New Roman"/>
          <w:sz w:val="24"/>
          <w:szCs w:val="24"/>
        </w:rPr>
        <w:t>Our research is relatively unique in its focus on commodity ETFs, an under</w:t>
      </w:r>
      <w:r w:rsidR="00775CD8">
        <w:rPr>
          <w:rFonts w:ascii="Times New Roman" w:hAnsi="Times New Roman" w:cs="Times New Roman"/>
          <w:sz w:val="24"/>
          <w:szCs w:val="24"/>
        </w:rPr>
        <w:t>-</w:t>
      </w:r>
      <w:r w:rsidRPr="002211CB">
        <w:rPr>
          <w:rFonts w:ascii="Times New Roman" w:hAnsi="Times New Roman" w:cs="Times New Roman"/>
          <w:sz w:val="24"/>
          <w:szCs w:val="24"/>
        </w:rPr>
        <w:t xml:space="preserve">studied portion of the ETP universe, our methodological approach, and our focus on daily, rather than average </w:t>
      </w:r>
      <w:r w:rsidRPr="002211CB">
        <w:rPr>
          <w:rFonts w:ascii="Times New Roman" w:hAnsi="Times New Roman" w:cs="Times New Roman"/>
          <w:sz w:val="24"/>
          <w:szCs w:val="24"/>
        </w:rPr>
        <w:lastRenderedPageBreak/>
        <w:t xml:space="preserve">tracking error. Our work is further differentiated by the reconstruction of asset baskets, which despite the strong rational for doing so, is rarely done in commodity ETP literature. </w:t>
      </w:r>
    </w:p>
    <w:p w14:paraId="117B47E9" w14:textId="418282AC" w:rsidR="00775CD8" w:rsidRDefault="00775CD8">
      <w:pPr>
        <w:rPr>
          <w:rFonts w:ascii="Times New Roman" w:hAnsi="Times New Roman" w:cs="Times New Roman"/>
          <w:sz w:val="24"/>
          <w:szCs w:val="24"/>
        </w:rPr>
      </w:pPr>
    </w:p>
    <w:p w14:paraId="46DBCFD5" w14:textId="79C105ED" w:rsidR="00775CD8" w:rsidRDefault="00775CD8">
      <w:pPr>
        <w:rPr>
          <w:rFonts w:ascii="Times New Roman" w:hAnsi="Times New Roman" w:cs="Times New Roman"/>
          <w:sz w:val="24"/>
          <w:szCs w:val="24"/>
        </w:rPr>
      </w:pPr>
    </w:p>
    <w:p w14:paraId="7D0D5658" w14:textId="03B67AEA" w:rsidR="00775CD8" w:rsidRDefault="00775CD8">
      <w:pPr>
        <w:rPr>
          <w:rFonts w:ascii="Times New Roman" w:hAnsi="Times New Roman" w:cs="Times New Roman"/>
          <w:sz w:val="24"/>
          <w:szCs w:val="24"/>
        </w:rPr>
      </w:pPr>
    </w:p>
    <w:p w14:paraId="0A9609C0" w14:textId="3900BAB4" w:rsidR="00775CD8" w:rsidRDefault="00775CD8">
      <w:pPr>
        <w:rPr>
          <w:rFonts w:ascii="Times New Roman" w:hAnsi="Times New Roman" w:cs="Times New Roman"/>
          <w:sz w:val="24"/>
          <w:szCs w:val="24"/>
        </w:rPr>
      </w:pPr>
    </w:p>
    <w:p w14:paraId="6C076ED1" w14:textId="7433498D" w:rsidR="00775CD8" w:rsidRDefault="00775CD8">
      <w:pPr>
        <w:rPr>
          <w:rFonts w:ascii="Times New Roman" w:hAnsi="Times New Roman" w:cs="Times New Roman"/>
          <w:sz w:val="24"/>
          <w:szCs w:val="24"/>
        </w:rPr>
      </w:pPr>
    </w:p>
    <w:p w14:paraId="6E99895A" w14:textId="31AEFA2A" w:rsidR="00775CD8" w:rsidRDefault="00775CD8">
      <w:pPr>
        <w:rPr>
          <w:rFonts w:ascii="Times New Roman" w:hAnsi="Times New Roman" w:cs="Times New Roman"/>
          <w:sz w:val="24"/>
          <w:szCs w:val="24"/>
        </w:rPr>
      </w:pPr>
    </w:p>
    <w:p w14:paraId="20BFE76E" w14:textId="7D1E2ACE" w:rsidR="00775CD8" w:rsidRDefault="00775CD8">
      <w:pPr>
        <w:rPr>
          <w:rFonts w:ascii="Times New Roman" w:hAnsi="Times New Roman" w:cs="Times New Roman"/>
          <w:sz w:val="24"/>
          <w:szCs w:val="24"/>
        </w:rPr>
      </w:pPr>
    </w:p>
    <w:p w14:paraId="095D201B" w14:textId="54A56008" w:rsidR="00775CD8" w:rsidRDefault="00775CD8">
      <w:pPr>
        <w:rPr>
          <w:rFonts w:ascii="Times New Roman" w:hAnsi="Times New Roman" w:cs="Times New Roman"/>
          <w:sz w:val="24"/>
          <w:szCs w:val="24"/>
        </w:rPr>
      </w:pPr>
    </w:p>
    <w:p w14:paraId="676203E5" w14:textId="363C6519" w:rsidR="00775CD8" w:rsidRDefault="00775CD8">
      <w:pPr>
        <w:rPr>
          <w:rFonts w:ascii="Times New Roman" w:hAnsi="Times New Roman" w:cs="Times New Roman"/>
          <w:sz w:val="24"/>
          <w:szCs w:val="24"/>
        </w:rPr>
      </w:pPr>
    </w:p>
    <w:p w14:paraId="45FF420E" w14:textId="6C95E1FC" w:rsidR="00775CD8" w:rsidRDefault="00775CD8">
      <w:pPr>
        <w:rPr>
          <w:rFonts w:ascii="Times New Roman" w:hAnsi="Times New Roman" w:cs="Times New Roman"/>
          <w:sz w:val="24"/>
          <w:szCs w:val="24"/>
        </w:rPr>
      </w:pPr>
    </w:p>
    <w:p w14:paraId="4D0B64A7" w14:textId="492127EB" w:rsidR="00775CD8" w:rsidRDefault="00775CD8">
      <w:pPr>
        <w:rPr>
          <w:rFonts w:ascii="Times New Roman" w:hAnsi="Times New Roman" w:cs="Times New Roman"/>
          <w:sz w:val="24"/>
          <w:szCs w:val="24"/>
        </w:rPr>
      </w:pPr>
    </w:p>
    <w:p w14:paraId="180546A1" w14:textId="1D734351" w:rsidR="00775CD8" w:rsidRDefault="00775CD8">
      <w:pPr>
        <w:rPr>
          <w:rFonts w:ascii="Times New Roman" w:hAnsi="Times New Roman" w:cs="Times New Roman"/>
          <w:sz w:val="24"/>
          <w:szCs w:val="24"/>
        </w:rPr>
      </w:pPr>
    </w:p>
    <w:p w14:paraId="69EA3012" w14:textId="584324D7" w:rsidR="00775CD8" w:rsidRDefault="00775CD8">
      <w:pPr>
        <w:rPr>
          <w:rFonts w:ascii="Times New Roman" w:hAnsi="Times New Roman" w:cs="Times New Roman"/>
          <w:sz w:val="24"/>
          <w:szCs w:val="24"/>
        </w:rPr>
      </w:pPr>
    </w:p>
    <w:p w14:paraId="22E92114" w14:textId="64A6AEFD" w:rsidR="00775CD8" w:rsidRDefault="00775CD8">
      <w:pPr>
        <w:rPr>
          <w:rFonts w:ascii="Times New Roman" w:hAnsi="Times New Roman" w:cs="Times New Roman"/>
          <w:sz w:val="24"/>
          <w:szCs w:val="24"/>
        </w:rPr>
      </w:pPr>
    </w:p>
    <w:p w14:paraId="69941EFC" w14:textId="7275AC25" w:rsidR="00775CD8" w:rsidRDefault="00775CD8">
      <w:pPr>
        <w:rPr>
          <w:rFonts w:ascii="Times New Roman" w:hAnsi="Times New Roman" w:cs="Times New Roman"/>
          <w:sz w:val="24"/>
          <w:szCs w:val="24"/>
        </w:rPr>
      </w:pPr>
    </w:p>
    <w:p w14:paraId="2759F849" w14:textId="4196D146" w:rsidR="00775CD8" w:rsidRDefault="00775CD8">
      <w:pPr>
        <w:rPr>
          <w:rFonts w:ascii="Times New Roman" w:hAnsi="Times New Roman" w:cs="Times New Roman"/>
          <w:sz w:val="24"/>
          <w:szCs w:val="24"/>
        </w:rPr>
      </w:pPr>
    </w:p>
    <w:p w14:paraId="51E75294" w14:textId="3257E40A" w:rsidR="00775CD8" w:rsidRDefault="00775CD8">
      <w:pPr>
        <w:rPr>
          <w:rFonts w:ascii="Times New Roman" w:hAnsi="Times New Roman" w:cs="Times New Roman"/>
          <w:sz w:val="24"/>
          <w:szCs w:val="24"/>
        </w:rPr>
      </w:pPr>
    </w:p>
    <w:p w14:paraId="70D4192A" w14:textId="13D64FAE" w:rsidR="00775CD8" w:rsidRDefault="00775CD8">
      <w:pPr>
        <w:rPr>
          <w:rFonts w:ascii="Times New Roman" w:hAnsi="Times New Roman" w:cs="Times New Roman"/>
          <w:sz w:val="24"/>
          <w:szCs w:val="24"/>
        </w:rPr>
      </w:pPr>
    </w:p>
    <w:p w14:paraId="1FBB7D96" w14:textId="76CD9FE2" w:rsidR="00775CD8" w:rsidRDefault="00775CD8">
      <w:pPr>
        <w:rPr>
          <w:rFonts w:ascii="Times New Roman" w:hAnsi="Times New Roman" w:cs="Times New Roman"/>
          <w:sz w:val="24"/>
          <w:szCs w:val="24"/>
        </w:rPr>
      </w:pPr>
    </w:p>
    <w:p w14:paraId="497B8A60" w14:textId="237866A9" w:rsidR="00775CD8" w:rsidRDefault="00775CD8">
      <w:pPr>
        <w:rPr>
          <w:rFonts w:ascii="Times New Roman" w:hAnsi="Times New Roman" w:cs="Times New Roman"/>
          <w:sz w:val="24"/>
          <w:szCs w:val="24"/>
        </w:rPr>
      </w:pPr>
    </w:p>
    <w:p w14:paraId="5D071671" w14:textId="73F4DDF7" w:rsidR="00775CD8" w:rsidRDefault="00775CD8">
      <w:pPr>
        <w:rPr>
          <w:rFonts w:ascii="Times New Roman" w:hAnsi="Times New Roman" w:cs="Times New Roman"/>
          <w:sz w:val="24"/>
          <w:szCs w:val="24"/>
        </w:rPr>
      </w:pPr>
    </w:p>
    <w:p w14:paraId="13F442AC" w14:textId="1CAE705E" w:rsidR="00775CD8" w:rsidRDefault="00775CD8">
      <w:pPr>
        <w:rPr>
          <w:rFonts w:ascii="Times New Roman" w:hAnsi="Times New Roman" w:cs="Times New Roman"/>
          <w:sz w:val="24"/>
          <w:szCs w:val="24"/>
        </w:rPr>
      </w:pPr>
    </w:p>
    <w:p w14:paraId="6B197C3F" w14:textId="4BC05C45" w:rsidR="00775CD8" w:rsidRDefault="00775CD8">
      <w:pPr>
        <w:rPr>
          <w:rFonts w:ascii="Times New Roman" w:hAnsi="Times New Roman" w:cs="Times New Roman"/>
          <w:sz w:val="24"/>
          <w:szCs w:val="24"/>
        </w:rPr>
      </w:pPr>
    </w:p>
    <w:p w14:paraId="2DA0A5C0" w14:textId="070372B2" w:rsidR="00775CD8" w:rsidRDefault="00775CD8">
      <w:pPr>
        <w:rPr>
          <w:rFonts w:ascii="Times New Roman" w:hAnsi="Times New Roman" w:cs="Times New Roman"/>
          <w:sz w:val="24"/>
          <w:szCs w:val="24"/>
        </w:rPr>
      </w:pPr>
    </w:p>
    <w:p w14:paraId="2A53D621" w14:textId="6D4A840E" w:rsidR="00775CD8" w:rsidRDefault="00775CD8">
      <w:pPr>
        <w:rPr>
          <w:rFonts w:ascii="Times New Roman" w:hAnsi="Times New Roman" w:cs="Times New Roman"/>
          <w:sz w:val="24"/>
          <w:szCs w:val="24"/>
        </w:rPr>
      </w:pPr>
    </w:p>
    <w:p w14:paraId="5EB905A5" w14:textId="77777777" w:rsidR="00775CD8" w:rsidRDefault="00775CD8">
      <w:pPr>
        <w:rPr>
          <w:rFonts w:ascii="Times New Roman" w:hAnsi="Times New Roman" w:cs="Times New Roman"/>
          <w:sz w:val="24"/>
          <w:szCs w:val="24"/>
        </w:rPr>
      </w:pPr>
    </w:p>
    <w:p w14:paraId="45F413D3" w14:textId="3FA95ED1" w:rsidR="00775CD8" w:rsidRDefault="00775CD8">
      <w:pPr>
        <w:rPr>
          <w:rFonts w:ascii="Times New Roman" w:hAnsi="Times New Roman" w:cs="Times New Roman"/>
          <w:sz w:val="24"/>
          <w:szCs w:val="24"/>
        </w:rPr>
      </w:pPr>
    </w:p>
    <w:p w14:paraId="5FA7579C" w14:textId="77777777" w:rsidR="00775CD8" w:rsidRDefault="00775CD8">
      <w:pPr>
        <w:rPr>
          <w:rFonts w:ascii="Times New Roman" w:hAnsi="Times New Roman" w:cs="Times New Roman"/>
          <w:sz w:val="24"/>
          <w:szCs w:val="24"/>
        </w:rPr>
      </w:pPr>
    </w:p>
    <w:p w14:paraId="759FC320" w14:textId="39A8A838" w:rsidR="00D712DA" w:rsidRDefault="00D712DA" w:rsidP="00775CD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0C1590D" w14:textId="2C521A91" w:rsidR="00D712DA" w:rsidRPr="00D712DA" w:rsidRDefault="00D712DA" w:rsidP="00D712DA">
      <w:pPr>
        <w:rPr>
          <w:rFonts w:ascii="Times New Roman" w:hAnsi="Times New Roman" w:cs="Times New Roman"/>
          <w:sz w:val="24"/>
          <w:szCs w:val="24"/>
        </w:rPr>
      </w:pPr>
      <w:r w:rsidRPr="00D712DA">
        <w:rPr>
          <w:rFonts w:ascii="Times New Roman" w:hAnsi="Times New Roman" w:cs="Times New Roman"/>
          <w:sz w:val="24"/>
          <w:szCs w:val="24"/>
        </w:rPr>
        <w:t xml:space="preserve">Anson, M. 1999. “Maximizing utility with commodity futures diversification.” </w:t>
      </w:r>
      <w:r w:rsidRPr="00D712DA">
        <w:rPr>
          <w:rFonts w:ascii="Times New Roman" w:hAnsi="Times New Roman" w:cs="Times New Roman"/>
          <w:i/>
          <w:iCs/>
          <w:sz w:val="24"/>
          <w:szCs w:val="24"/>
        </w:rPr>
        <w:t>Journal of Portfolio Management</w:t>
      </w:r>
      <w:r w:rsidRPr="00D712DA">
        <w:rPr>
          <w:rFonts w:ascii="Times New Roman" w:hAnsi="Times New Roman" w:cs="Times New Roman"/>
          <w:sz w:val="24"/>
          <w:szCs w:val="24"/>
        </w:rPr>
        <w:t>, pp. 86–94.</w:t>
      </w:r>
    </w:p>
    <w:p w14:paraId="67B73A68" w14:textId="6393BE33" w:rsidR="00D712DA" w:rsidRPr="00D712DA" w:rsidRDefault="00D712DA" w:rsidP="00D712DA">
      <w:pPr>
        <w:rPr>
          <w:rFonts w:ascii="Times New Roman" w:hAnsi="Times New Roman" w:cs="Times New Roman"/>
          <w:sz w:val="24"/>
          <w:szCs w:val="24"/>
        </w:rPr>
      </w:pPr>
      <w:r w:rsidRPr="00D712DA">
        <w:rPr>
          <w:rFonts w:ascii="Times New Roman" w:hAnsi="Times New Roman" w:cs="Times New Roman"/>
          <w:sz w:val="24"/>
          <w:szCs w:val="24"/>
        </w:rPr>
        <w:t xml:space="preserve">Belousova, J., and G. </w:t>
      </w:r>
      <w:proofErr w:type="spellStart"/>
      <w:r w:rsidRPr="00D712DA">
        <w:rPr>
          <w:rFonts w:ascii="Times New Roman" w:hAnsi="Times New Roman" w:cs="Times New Roman"/>
          <w:sz w:val="24"/>
          <w:szCs w:val="24"/>
        </w:rPr>
        <w:t>Dorfleitner</w:t>
      </w:r>
      <w:proofErr w:type="spellEnd"/>
      <w:r w:rsidRPr="00D712DA">
        <w:rPr>
          <w:rFonts w:ascii="Times New Roman" w:hAnsi="Times New Roman" w:cs="Times New Roman"/>
          <w:sz w:val="24"/>
          <w:szCs w:val="24"/>
        </w:rPr>
        <w:t>. 2012. “On the diversification benefits of commodities from</w:t>
      </w:r>
      <w:r>
        <w:rPr>
          <w:rFonts w:ascii="Times New Roman" w:hAnsi="Times New Roman" w:cs="Times New Roman"/>
          <w:sz w:val="24"/>
          <w:szCs w:val="24"/>
        </w:rPr>
        <w:t xml:space="preserve"> </w:t>
      </w:r>
      <w:r w:rsidRPr="00D712DA">
        <w:rPr>
          <w:rFonts w:ascii="Times New Roman" w:hAnsi="Times New Roman" w:cs="Times New Roman"/>
          <w:sz w:val="24"/>
          <w:szCs w:val="24"/>
        </w:rPr>
        <w:t xml:space="preserve">the perspective of euro investors.” </w:t>
      </w:r>
      <w:r w:rsidRPr="00D712DA">
        <w:rPr>
          <w:rFonts w:ascii="Times New Roman" w:hAnsi="Times New Roman" w:cs="Times New Roman"/>
          <w:i/>
          <w:iCs/>
          <w:sz w:val="24"/>
          <w:szCs w:val="24"/>
        </w:rPr>
        <w:t>Journal of Bank Finance</w:t>
      </w:r>
      <w:r w:rsidRPr="00D712DA">
        <w:rPr>
          <w:rFonts w:ascii="Times New Roman" w:hAnsi="Times New Roman" w:cs="Times New Roman"/>
          <w:sz w:val="24"/>
          <w:szCs w:val="24"/>
        </w:rPr>
        <w:t>, pp. 2455–2472.</w:t>
      </w:r>
    </w:p>
    <w:p w14:paraId="164A3999" w14:textId="133F03F9" w:rsidR="00D712DA" w:rsidRDefault="00D712DA" w:rsidP="00D712DA">
      <w:pPr>
        <w:rPr>
          <w:rFonts w:ascii="Times New Roman" w:hAnsi="Times New Roman" w:cs="Times New Roman"/>
          <w:sz w:val="24"/>
          <w:szCs w:val="24"/>
        </w:rPr>
      </w:pPr>
      <w:r w:rsidRPr="00D712DA">
        <w:rPr>
          <w:rFonts w:ascii="Times New Roman" w:hAnsi="Times New Roman" w:cs="Times New Roman"/>
          <w:sz w:val="24"/>
          <w:szCs w:val="24"/>
          <w:lang w:val="sv-SE"/>
        </w:rPr>
        <w:t xml:space="preserve">Bialkowski, J., D. Perera, and M.T. Bohl. 2018. </w:t>
      </w:r>
      <w:r w:rsidRPr="00D712DA">
        <w:rPr>
          <w:rFonts w:ascii="Times New Roman" w:hAnsi="Times New Roman" w:cs="Times New Roman"/>
          <w:sz w:val="24"/>
          <w:szCs w:val="24"/>
        </w:rPr>
        <w:t>“Is the tracking error time varying? Evidence</w:t>
      </w:r>
      <w:r>
        <w:rPr>
          <w:rFonts w:ascii="Times New Roman" w:hAnsi="Times New Roman" w:cs="Times New Roman"/>
          <w:sz w:val="24"/>
          <w:szCs w:val="24"/>
        </w:rPr>
        <w:t xml:space="preserve"> </w:t>
      </w:r>
      <w:r w:rsidRPr="00D712DA">
        <w:rPr>
          <w:rFonts w:ascii="Times New Roman" w:hAnsi="Times New Roman" w:cs="Times New Roman"/>
          <w:sz w:val="24"/>
          <w:szCs w:val="24"/>
        </w:rPr>
        <w:t>from agricultural ETCs.”</w:t>
      </w:r>
    </w:p>
    <w:p w14:paraId="73883348" w14:textId="0863F9E3" w:rsidR="00D712DA" w:rsidRDefault="00D712DA" w:rsidP="00D712DA">
      <w:pPr>
        <w:rPr>
          <w:rFonts w:ascii="Times New Roman" w:hAnsi="Times New Roman" w:cs="Times New Roman"/>
          <w:sz w:val="24"/>
          <w:szCs w:val="24"/>
        </w:rPr>
      </w:pPr>
      <w:r w:rsidRPr="00D712DA">
        <w:rPr>
          <w:rFonts w:ascii="Times New Roman" w:hAnsi="Times New Roman" w:cs="Times New Roman"/>
          <w:sz w:val="24"/>
          <w:szCs w:val="24"/>
        </w:rPr>
        <w:t>Blume, M., and E</w:t>
      </w:r>
      <w:r>
        <w:rPr>
          <w:rFonts w:ascii="Times New Roman" w:hAnsi="Times New Roman" w:cs="Times New Roman"/>
          <w:sz w:val="24"/>
          <w:szCs w:val="24"/>
        </w:rPr>
        <w:t>delen,</w:t>
      </w:r>
      <w:r w:rsidRPr="00D712DA">
        <w:rPr>
          <w:rFonts w:ascii="Times New Roman" w:hAnsi="Times New Roman" w:cs="Times New Roman"/>
          <w:sz w:val="24"/>
          <w:szCs w:val="24"/>
        </w:rPr>
        <w:t xml:space="preserve"> R.M. 2004. “SP 500 indexers, tracking error, and liquidity.” </w:t>
      </w:r>
      <w:r w:rsidRPr="00D712DA">
        <w:rPr>
          <w:rFonts w:ascii="Times New Roman" w:hAnsi="Times New Roman" w:cs="Times New Roman"/>
          <w:i/>
          <w:iCs/>
          <w:sz w:val="24"/>
          <w:szCs w:val="24"/>
        </w:rPr>
        <w:t>The Journal of</w:t>
      </w:r>
      <w:r w:rsidRPr="00D712DA">
        <w:rPr>
          <w:rFonts w:ascii="Times New Roman" w:hAnsi="Times New Roman" w:cs="Times New Roman"/>
          <w:i/>
          <w:iCs/>
          <w:sz w:val="24"/>
          <w:szCs w:val="24"/>
        </w:rPr>
        <w:t xml:space="preserve"> </w:t>
      </w:r>
      <w:r w:rsidRPr="00D712DA">
        <w:rPr>
          <w:rFonts w:ascii="Times New Roman" w:hAnsi="Times New Roman" w:cs="Times New Roman"/>
          <w:i/>
          <w:iCs/>
          <w:sz w:val="24"/>
          <w:szCs w:val="24"/>
        </w:rPr>
        <w:t>Portfolio Management</w:t>
      </w:r>
      <w:r w:rsidRPr="00D712DA">
        <w:rPr>
          <w:rFonts w:ascii="Times New Roman" w:hAnsi="Times New Roman" w:cs="Times New Roman"/>
          <w:sz w:val="24"/>
          <w:szCs w:val="24"/>
        </w:rPr>
        <w:t>, pp. 37–46.</w:t>
      </w:r>
    </w:p>
    <w:p w14:paraId="7E76327B" w14:textId="7143FA5A" w:rsidR="00D712DA" w:rsidRDefault="00D712DA" w:rsidP="00D712DA">
      <w:pPr>
        <w:rPr>
          <w:rFonts w:ascii="Times New Roman" w:hAnsi="Times New Roman" w:cs="Times New Roman"/>
          <w:sz w:val="24"/>
          <w:szCs w:val="24"/>
        </w:rPr>
      </w:pPr>
      <w:r w:rsidRPr="00D712DA">
        <w:rPr>
          <w:rFonts w:ascii="Times New Roman" w:hAnsi="Times New Roman" w:cs="Times New Roman"/>
          <w:sz w:val="24"/>
          <w:szCs w:val="24"/>
        </w:rPr>
        <w:t xml:space="preserve">Bodie, Z. 1983. “Commodity futures as a hedge against inflation.” </w:t>
      </w:r>
      <w:r w:rsidRPr="00D712DA">
        <w:rPr>
          <w:rFonts w:ascii="Times New Roman" w:hAnsi="Times New Roman" w:cs="Times New Roman"/>
          <w:i/>
          <w:iCs/>
          <w:sz w:val="24"/>
          <w:szCs w:val="24"/>
        </w:rPr>
        <w:t>Journal of Portfolio</w:t>
      </w:r>
      <w:r w:rsidRPr="00D712DA">
        <w:rPr>
          <w:rFonts w:ascii="Times New Roman" w:hAnsi="Times New Roman" w:cs="Times New Roman"/>
          <w:sz w:val="24"/>
          <w:szCs w:val="24"/>
        </w:rPr>
        <w:t xml:space="preserve"> Management 9(3):12–17.</w:t>
      </w:r>
    </w:p>
    <w:p w14:paraId="57E840A9" w14:textId="64C6DF68" w:rsidR="00D712DA" w:rsidRDefault="00D712DA" w:rsidP="00D712DA">
      <w:pPr>
        <w:rPr>
          <w:rFonts w:ascii="Times New Roman" w:hAnsi="Times New Roman" w:cs="Times New Roman"/>
          <w:i/>
          <w:iCs/>
          <w:sz w:val="24"/>
          <w:szCs w:val="24"/>
        </w:rPr>
      </w:pPr>
      <w:r w:rsidRPr="00D712DA">
        <w:rPr>
          <w:rFonts w:ascii="Times New Roman" w:hAnsi="Times New Roman" w:cs="Times New Roman"/>
          <w:sz w:val="24"/>
          <w:szCs w:val="24"/>
        </w:rPr>
        <w:t xml:space="preserve">Davidson, L., H. </w:t>
      </w:r>
      <w:proofErr w:type="spellStart"/>
      <w:r w:rsidRPr="00D712DA">
        <w:rPr>
          <w:rFonts w:ascii="Times New Roman" w:hAnsi="Times New Roman" w:cs="Times New Roman"/>
          <w:sz w:val="24"/>
          <w:szCs w:val="24"/>
        </w:rPr>
        <w:t>Bioy</w:t>
      </w:r>
      <w:proofErr w:type="spellEnd"/>
      <w:r w:rsidRPr="00D712DA">
        <w:rPr>
          <w:rFonts w:ascii="Times New Roman" w:hAnsi="Times New Roman" w:cs="Times New Roman"/>
          <w:sz w:val="24"/>
          <w:szCs w:val="24"/>
        </w:rPr>
        <w:t xml:space="preserve">, and A. Kellett. 2013. “On The Right Track: Measuring Tracking Efficiency in ETFs.” </w:t>
      </w:r>
      <w:r w:rsidRPr="00D712DA">
        <w:rPr>
          <w:rFonts w:ascii="Times New Roman" w:hAnsi="Times New Roman" w:cs="Times New Roman"/>
          <w:i/>
          <w:iCs/>
          <w:sz w:val="24"/>
          <w:szCs w:val="24"/>
        </w:rPr>
        <w:t>Morningstar Research</w:t>
      </w:r>
    </w:p>
    <w:p w14:paraId="401A4D00" w14:textId="540B1F1B" w:rsidR="00775CD8" w:rsidRPr="00775CD8" w:rsidRDefault="00775CD8" w:rsidP="00775CD8">
      <w:pPr>
        <w:rPr>
          <w:rFonts w:ascii="Times New Roman" w:hAnsi="Times New Roman" w:cs="Times New Roman"/>
          <w:i/>
          <w:iCs/>
          <w:sz w:val="24"/>
          <w:szCs w:val="24"/>
        </w:rPr>
      </w:pPr>
      <w:r w:rsidRPr="00775CD8">
        <w:rPr>
          <w:rFonts w:ascii="Times New Roman" w:hAnsi="Times New Roman" w:cs="Times New Roman"/>
          <w:sz w:val="24"/>
          <w:szCs w:val="24"/>
          <w:lang w:val="sv-SE"/>
        </w:rPr>
        <w:t xml:space="preserve">de Sousa, J.M.L.T. 2014. </w:t>
      </w:r>
      <w:r w:rsidRPr="00775CD8">
        <w:rPr>
          <w:rFonts w:ascii="Times New Roman" w:hAnsi="Times New Roman" w:cs="Times New Roman"/>
          <w:sz w:val="24"/>
          <w:szCs w:val="24"/>
        </w:rPr>
        <w:t>“Tracking ability of metal exchange traded funds (</w:t>
      </w:r>
      <w:proofErr w:type="spellStart"/>
      <w:r w:rsidRPr="00775CD8">
        <w:rPr>
          <w:rFonts w:ascii="Times New Roman" w:hAnsi="Times New Roman" w:cs="Times New Roman"/>
          <w:sz w:val="24"/>
          <w:szCs w:val="24"/>
        </w:rPr>
        <w:t>etfs</w:t>
      </w:r>
      <w:proofErr w:type="spellEnd"/>
      <w:r w:rsidRPr="00775CD8">
        <w:rPr>
          <w:rFonts w:ascii="Times New Roman" w:hAnsi="Times New Roman" w:cs="Times New Roman"/>
          <w:sz w:val="24"/>
          <w:szCs w:val="24"/>
        </w:rPr>
        <w:t>).” PhD dissertation</w:t>
      </w:r>
      <w:r>
        <w:rPr>
          <w:rFonts w:ascii="Times New Roman" w:hAnsi="Times New Roman" w:cs="Times New Roman"/>
          <w:sz w:val="24"/>
          <w:szCs w:val="24"/>
        </w:rPr>
        <w:t xml:space="preserve">, </w:t>
      </w:r>
      <w:r>
        <w:rPr>
          <w:rFonts w:ascii="Times New Roman" w:hAnsi="Times New Roman" w:cs="Times New Roman"/>
          <w:i/>
          <w:iCs/>
          <w:sz w:val="24"/>
          <w:szCs w:val="24"/>
        </w:rPr>
        <w:t>ISCTE Business School</w:t>
      </w:r>
    </w:p>
    <w:p w14:paraId="1B93F32E" w14:textId="7B1A6ED1" w:rsidR="00D712DA" w:rsidRPr="00D712DA" w:rsidRDefault="00775CD8" w:rsidP="00775CD8">
      <w:pPr>
        <w:rPr>
          <w:rFonts w:ascii="Times New Roman" w:hAnsi="Times New Roman" w:cs="Times New Roman"/>
          <w:sz w:val="24"/>
          <w:szCs w:val="24"/>
        </w:rPr>
      </w:pPr>
      <w:r w:rsidRPr="00775CD8">
        <w:rPr>
          <w:rFonts w:ascii="Times New Roman" w:hAnsi="Times New Roman" w:cs="Times New Roman"/>
          <w:sz w:val="24"/>
          <w:szCs w:val="24"/>
          <w:lang w:val="de-DE"/>
        </w:rPr>
        <w:t>Dorfleitner</w:t>
      </w:r>
      <w:r>
        <w:rPr>
          <w:rFonts w:ascii="Times New Roman" w:hAnsi="Times New Roman" w:cs="Times New Roman"/>
          <w:sz w:val="24"/>
          <w:szCs w:val="24"/>
          <w:lang w:val="de-DE"/>
        </w:rPr>
        <w:t xml:space="preserve"> G.</w:t>
      </w:r>
      <w:r w:rsidRPr="00775CD8">
        <w:rPr>
          <w:rFonts w:ascii="Times New Roman" w:hAnsi="Times New Roman" w:cs="Times New Roman"/>
          <w:sz w:val="24"/>
          <w:szCs w:val="24"/>
          <w:lang w:val="de-DE"/>
        </w:rPr>
        <w:t xml:space="preserve">, </w:t>
      </w:r>
      <w:r>
        <w:rPr>
          <w:rFonts w:ascii="Times New Roman" w:hAnsi="Times New Roman" w:cs="Times New Roman"/>
          <w:sz w:val="24"/>
          <w:szCs w:val="24"/>
          <w:lang w:val="de-DE"/>
        </w:rPr>
        <w:t>Gerl A.</w:t>
      </w:r>
      <w:r w:rsidRPr="00775CD8">
        <w:rPr>
          <w:rFonts w:ascii="Times New Roman" w:hAnsi="Times New Roman" w:cs="Times New Roman"/>
          <w:sz w:val="24"/>
          <w:szCs w:val="24"/>
          <w:lang w:val="de-DE"/>
        </w:rPr>
        <w:t>, and Gerer</w:t>
      </w:r>
      <w:r>
        <w:rPr>
          <w:rFonts w:ascii="Times New Roman" w:hAnsi="Times New Roman" w:cs="Times New Roman"/>
          <w:sz w:val="24"/>
          <w:szCs w:val="24"/>
          <w:lang w:val="de-DE"/>
        </w:rPr>
        <w:t>, J.</w:t>
      </w:r>
      <w:r w:rsidRPr="00775CD8">
        <w:rPr>
          <w:rFonts w:ascii="Times New Roman" w:hAnsi="Times New Roman" w:cs="Times New Roman"/>
          <w:sz w:val="24"/>
          <w:szCs w:val="24"/>
          <w:lang w:val="de-DE"/>
        </w:rPr>
        <w:t xml:space="preserve"> 201</w:t>
      </w:r>
      <w:r>
        <w:rPr>
          <w:rFonts w:ascii="Times New Roman" w:hAnsi="Times New Roman" w:cs="Times New Roman"/>
          <w:sz w:val="24"/>
          <w:szCs w:val="24"/>
          <w:lang w:val="de-DE"/>
        </w:rPr>
        <w:t>6</w:t>
      </w:r>
      <w:r w:rsidRPr="00775CD8">
        <w:rPr>
          <w:rFonts w:ascii="Times New Roman" w:hAnsi="Times New Roman" w:cs="Times New Roman"/>
          <w:sz w:val="24"/>
          <w:szCs w:val="24"/>
          <w:lang w:val="de-DE"/>
        </w:rPr>
        <w:t xml:space="preserve">. </w:t>
      </w:r>
      <w:r w:rsidRPr="00775CD8">
        <w:rPr>
          <w:rFonts w:ascii="Times New Roman" w:hAnsi="Times New Roman" w:cs="Times New Roman"/>
          <w:sz w:val="24"/>
          <w:szCs w:val="24"/>
        </w:rPr>
        <w:t>“The pricing efficiency of exchange-traded commodities.” 12:255–284.</w:t>
      </w:r>
    </w:p>
    <w:p w14:paraId="071FA9EF" w14:textId="77777777" w:rsidR="00D712DA" w:rsidRPr="00D712DA" w:rsidRDefault="00D712DA" w:rsidP="00D712DA">
      <w:pPr>
        <w:rPr>
          <w:rFonts w:ascii="Times New Roman" w:hAnsi="Times New Roman" w:cs="Times New Roman"/>
          <w:sz w:val="24"/>
          <w:szCs w:val="24"/>
        </w:rPr>
      </w:pPr>
    </w:p>
    <w:sectPr w:rsidR="00D712DA" w:rsidRPr="00D712DA" w:rsidSect="0049037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D3EB3" w14:textId="77777777" w:rsidR="00063428" w:rsidRDefault="00063428" w:rsidP="00D712DA">
      <w:pPr>
        <w:spacing w:after="0" w:line="240" w:lineRule="auto"/>
      </w:pPr>
      <w:r>
        <w:separator/>
      </w:r>
    </w:p>
  </w:endnote>
  <w:endnote w:type="continuationSeparator" w:id="0">
    <w:p w14:paraId="20F94ECF" w14:textId="77777777" w:rsidR="00063428" w:rsidRDefault="00063428" w:rsidP="00D7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A676B" w14:textId="77777777" w:rsidR="00063428" w:rsidRDefault="00063428" w:rsidP="00D712DA">
      <w:pPr>
        <w:spacing w:after="0" w:line="240" w:lineRule="auto"/>
      </w:pPr>
      <w:r>
        <w:separator/>
      </w:r>
    </w:p>
  </w:footnote>
  <w:footnote w:type="continuationSeparator" w:id="0">
    <w:p w14:paraId="7D6DC620" w14:textId="77777777" w:rsidR="00063428" w:rsidRDefault="00063428" w:rsidP="00D712DA">
      <w:pPr>
        <w:spacing w:after="0" w:line="240" w:lineRule="auto"/>
      </w:pPr>
      <w:r>
        <w:continuationSeparator/>
      </w:r>
    </w:p>
  </w:footnote>
  <w:footnote w:id="1">
    <w:p w14:paraId="4C37F055" w14:textId="76A3E8F0" w:rsidR="00775CD8" w:rsidRDefault="00775CD8" w:rsidP="00775CD8">
      <w:pPr>
        <w:pStyle w:val="FootnoteText"/>
      </w:pPr>
      <w:r>
        <w:rPr>
          <w:rStyle w:val="FootnoteReference"/>
        </w:rPr>
        <w:footnoteRef/>
      </w:r>
      <w:r>
        <w:t xml:space="preserve"> </w:t>
      </w:r>
      <w:r>
        <w:t>https://etfdb.com/etfs/asset-class/commodity/</w:t>
      </w:r>
    </w:p>
  </w:footnote>
  <w:footnote w:id="2">
    <w:p w14:paraId="3E031ECD" w14:textId="65042CB3" w:rsidR="00D712DA" w:rsidRDefault="00D712DA">
      <w:pPr>
        <w:pStyle w:val="FootnoteText"/>
      </w:pPr>
      <w:r>
        <w:rPr>
          <w:rStyle w:val="FootnoteReference"/>
        </w:rPr>
        <w:footnoteRef/>
      </w:r>
      <w:r>
        <w:t xml:space="preserve"> </w:t>
      </w:r>
      <w:r w:rsidRPr="00D712DA">
        <w:t>https://www.etftrends.com/etf-strategist-channel/why-bond-etfs-are-being-dislocated-from-their-indices-nav/</w:t>
      </w:r>
    </w:p>
  </w:footnote>
  <w:footnote w:id="3">
    <w:p w14:paraId="191AEDB2" w14:textId="2D24CEBE" w:rsidR="00D712DA" w:rsidRDefault="00D712DA">
      <w:pPr>
        <w:pStyle w:val="FootnoteText"/>
      </w:pPr>
      <w:r>
        <w:rPr>
          <w:rStyle w:val="FootnoteReference"/>
        </w:rPr>
        <w:footnoteRef/>
      </w:r>
      <w:r>
        <w:t xml:space="preserve"> </w:t>
      </w:r>
      <w:r w:rsidRPr="00D712DA">
        <w:t>https://www.etfstrategy.com/uso-oil-etf-faces-sec-enforcement-action-united-states-oil-fund-uso-39495/</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sman, Colburn">
    <w15:presenceInfo w15:providerId="AD" w15:userId="S::colburn7@vt.edu::7b045397-2e7b-4b71-a54a-bc14358e4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4E"/>
    <w:rsid w:val="00063428"/>
    <w:rsid w:val="000740A7"/>
    <w:rsid w:val="001B3C89"/>
    <w:rsid w:val="001D492F"/>
    <w:rsid w:val="001F2F9D"/>
    <w:rsid w:val="00215969"/>
    <w:rsid w:val="002211CB"/>
    <w:rsid w:val="00490378"/>
    <w:rsid w:val="004E2659"/>
    <w:rsid w:val="0056254E"/>
    <w:rsid w:val="00775CD8"/>
    <w:rsid w:val="008E7AE3"/>
    <w:rsid w:val="008F425A"/>
    <w:rsid w:val="00942025"/>
    <w:rsid w:val="00A45C4E"/>
    <w:rsid w:val="00BA52A7"/>
    <w:rsid w:val="00C45487"/>
    <w:rsid w:val="00D31A1E"/>
    <w:rsid w:val="00D712DA"/>
    <w:rsid w:val="00E861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8653"/>
  <w15:chartTrackingRefBased/>
  <w15:docId w15:val="{F0A6C38A-8829-4460-822E-5D5C500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59"/>
  </w:style>
  <w:style w:type="paragraph" w:styleId="Heading1">
    <w:name w:val="heading 1"/>
    <w:basedOn w:val="Normal"/>
    <w:next w:val="Normal"/>
    <w:link w:val="Heading1Char"/>
    <w:uiPriority w:val="9"/>
    <w:qFormat/>
    <w:rsid w:val="004E265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4E2659"/>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E2659"/>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5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4E2659"/>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4E2659"/>
    <w:rPr>
      <w:rFonts w:asciiTheme="majorHAnsi" w:eastAsiaTheme="majorEastAsia" w:hAnsiTheme="majorHAnsi" w:cstheme="majorBidi"/>
      <w:color w:val="000000" w:themeColor="accent1" w:themeShade="7F"/>
      <w:sz w:val="24"/>
      <w:szCs w:val="24"/>
    </w:rPr>
  </w:style>
  <w:style w:type="paragraph" w:styleId="Title">
    <w:name w:val="Title"/>
    <w:basedOn w:val="Normal"/>
    <w:next w:val="Normal"/>
    <w:link w:val="TitleChar"/>
    <w:uiPriority w:val="10"/>
    <w:qFormat/>
    <w:rsid w:val="004E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5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71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2DA"/>
    <w:rPr>
      <w:sz w:val="20"/>
      <w:szCs w:val="20"/>
    </w:rPr>
  </w:style>
  <w:style w:type="character" w:styleId="FootnoteReference">
    <w:name w:val="footnote reference"/>
    <w:basedOn w:val="DefaultParagraphFont"/>
    <w:uiPriority w:val="99"/>
    <w:semiHidden/>
    <w:unhideWhenUsed/>
    <w:rsid w:val="00D712DA"/>
    <w:rPr>
      <w:vertAlign w:val="superscript"/>
    </w:rPr>
  </w:style>
  <w:style w:type="character" w:styleId="Hyperlink">
    <w:name w:val="Hyperlink"/>
    <w:basedOn w:val="DefaultParagraphFont"/>
    <w:uiPriority w:val="99"/>
    <w:unhideWhenUsed/>
    <w:rsid w:val="00D712DA"/>
    <w:rPr>
      <w:color w:val="000000" w:themeColor="hyperlink"/>
      <w:u w:val="single"/>
    </w:rPr>
  </w:style>
  <w:style w:type="character" w:styleId="UnresolvedMention">
    <w:name w:val="Unresolved Mention"/>
    <w:basedOn w:val="DefaultParagraphFont"/>
    <w:uiPriority w:val="99"/>
    <w:semiHidden/>
    <w:unhideWhenUsed/>
    <w:rsid w:val="00D71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ustom 1">
      <a:majorFont>
        <a:latin typeface="Gill Sans MT"/>
        <a:ea typeface=""/>
        <a:cs typeface="Times New Roman"/>
      </a:majorFont>
      <a:minorFont>
        <a:latin typeface="Gill Sans M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DC38-22B2-4B64-B681-576D6C95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6</cp:revision>
  <cp:lastPrinted>2020-11-08T14:10:00Z</cp:lastPrinted>
  <dcterms:created xsi:type="dcterms:W3CDTF">2020-11-07T11:36:00Z</dcterms:created>
  <dcterms:modified xsi:type="dcterms:W3CDTF">2020-11-09T09:52:00Z</dcterms:modified>
</cp:coreProperties>
</file>