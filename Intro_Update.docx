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447027" w14:textId="440C78E7" w:rsidR="00611C67" w:rsidRPr="005F2F86" w:rsidRDefault="00611C67" w:rsidP="005F2F86"/>
    <w:sectPr w:rsidR="00611C67" w:rsidRPr="005F2F86" w:rsidSect="008E7A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F3C0D"/>
    <w:multiLevelType w:val="hybridMultilevel"/>
    <w:tmpl w:val="07C8CE56"/>
    <w:lvl w:ilvl="0" w:tplc="DD0E0C80">
      <w:numFmt w:val="bullet"/>
      <w:lvlText w:val="-"/>
      <w:lvlJc w:val="left"/>
      <w:pPr>
        <w:ind w:left="720" w:hanging="360"/>
      </w:pPr>
      <w:rPr>
        <w:rFonts w:ascii="Gill Sans MT" w:eastAsiaTheme="minorHAnsi" w:hAnsi="Gill Sans M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F52A4C"/>
    <w:multiLevelType w:val="hybridMultilevel"/>
    <w:tmpl w:val="1A56B1D0"/>
    <w:lvl w:ilvl="0" w:tplc="F7563C8C">
      <w:numFmt w:val="bullet"/>
      <w:lvlText w:val="-"/>
      <w:lvlJc w:val="left"/>
      <w:pPr>
        <w:ind w:left="720" w:hanging="360"/>
      </w:pPr>
      <w:rPr>
        <w:rFonts w:ascii="Gill Sans MT" w:eastAsiaTheme="minorHAnsi" w:hAnsi="Gill Sans M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810F58"/>
    <w:multiLevelType w:val="hybridMultilevel"/>
    <w:tmpl w:val="31EA4380"/>
    <w:lvl w:ilvl="0" w:tplc="E5DE044C">
      <w:numFmt w:val="bullet"/>
      <w:lvlText w:val="-"/>
      <w:lvlJc w:val="left"/>
      <w:pPr>
        <w:ind w:left="720" w:hanging="360"/>
      </w:pPr>
      <w:rPr>
        <w:rFonts w:ascii="Gill Sans MT" w:eastAsiaTheme="minorHAnsi" w:hAnsi="Gill Sans M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63280E"/>
    <w:multiLevelType w:val="hybridMultilevel"/>
    <w:tmpl w:val="FD7C371A"/>
    <w:lvl w:ilvl="0" w:tplc="A9080250">
      <w:numFmt w:val="bullet"/>
      <w:lvlText w:val="-"/>
      <w:lvlJc w:val="left"/>
      <w:pPr>
        <w:ind w:left="720" w:hanging="360"/>
      </w:pPr>
      <w:rPr>
        <w:rFonts w:ascii="Gill Sans MT" w:eastAsiaTheme="minorHAnsi" w:hAnsi="Gill Sans M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F98"/>
    <w:rsid w:val="001B3C89"/>
    <w:rsid w:val="002A56DC"/>
    <w:rsid w:val="00391190"/>
    <w:rsid w:val="00394790"/>
    <w:rsid w:val="004E2659"/>
    <w:rsid w:val="005F2F86"/>
    <w:rsid w:val="00611C67"/>
    <w:rsid w:val="008E7AE3"/>
    <w:rsid w:val="009564A5"/>
    <w:rsid w:val="00E22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61364"/>
  <w15:chartTrackingRefBased/>
  <w15:docId w15:val="{4AC7F8E2-E39E-4EEF-AB41-AE3B0F930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659"/>
  </w:style>
  <w:style w:type="paragraph" w:styleId="Heading1">
    <w:name w:val="heading 1"/>
    <w:basedOn w:val="Normal"/>
    <w:next w:val="Normal"/>
    <w:link w:val="Heading1Char"/>
    <w:uiPriority w:val="9"/>
    <w:qFormat/>
    <w:rsid w:val="004E26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26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26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2659"/>
    <w:rPr>
      <w:rFonts w:asciiTheme="majorHAnsi" w:eastAsiaTheme="majorEastAsia" w:hAnsiTheme="majorHAnsi" w:cstheme="majorBidi"/>
      <w:color w:val="000000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E2659"/>
    <w:rPr>
      <w:rFonts w:asciiTheme="majorHAnsi" w:eastAsiaTheme="majorEastAsia" w:hAnsiTheme="majorHAnsi" w:cstheme="majorBidi"/>
      <w:color w:val="000000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E2659"/>
    <w:rPr>
      <w:rFonts w:asciiTheme="majorHAnsi" w:eastAsiaTheme="majorEastAsia" w:hAnsiTheme="majorHAnsi" w:cstheme="majorBidi"/>
      <w:color w:val="000000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E26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26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564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64A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119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91190"/>
    <w:rPr>
      <w:color w:val="00000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rgbClr val="000000"/>
      </a:lt1>
      <a:dk2>
        <a:srgbClr val="000000"/>
      </a:dk2>
      <a:lt2>
        <a:srgbClr val="000000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000000"/>
      </a:hlink>
      <a:folHlink>
        <a:srgbClr val="000000"/>
      </a:folHlink>
    </a:clrScheme>
    <a:fontScheme name="Custom 1">
      <a:majorFont>
        <a:latin typeface="Gill Sans MT"/>
        <a:ea typeface=""/>
        <a:cs typeface="Times New Roman"/>
      </a:majorFont>
      <a:minorFont>
        <a:latin typeface="Gill Sans MT"/>
        <a:ea typeface="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Hassman, Colburn</dc:creator>
  <cp:keywords/>
  <dc:description/>
  <cp:lastModifiedBy>Hassman, Colburn</cp:lastModifiedBy>
  <cp:revision>4</cp:revision>
  <dcterms:created xsi:type="dcterms:W3CDTF">2020-06-01T06:44:00Z</dcterms:created>
  <dcterms:modified xsi:type="dcterms:W3CDTF">2020-06-01T07:55:00Z</dcterms:modified>
</cp:coreProperties>
</file>